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B7CBB" w14:textId="49600A96" w:rsidR="00C2277A" w:rsidRDefault="00A64D10" w:rsidP="00A64D10">
      <w:pPr>
        <w:pStyle w:val="Ttulo1"/>
        <w:rPr>
          <w:lang w:val="es-ES"/>
        </w:rPr>
      </w:pPr>
      <w:r>
        <w:rPr>
          <w:lang w:val="es-ES"/>
        </w:rPr>
        <w:t>FINAL EXAM</w:t>
      </w:r>
    </w:p>
    <w:p w14:paraId="279F1CA9" w14:textId="289A173D" w:rsidR="00A64D10" w:rsidRDefault="00A64D10" w:rsidP="00A64D10">
      <w:pPr>
        <w:pStyle w:val="Prrafodelista"/>
        <w:numPr>
          <w:ilvl w:val="0"/>
          <w:numId w:val="6"/>
        </w:numPr>
        <w:rPr>
          <w:lang w:val="en-GB" w:eastAsia="x-none"/>
        </w:rPr>
      </w:pPr>
      <w:r w:rsidRPr="00915665">
        <w:rPr>
          <w:lang w:val="en-GB" w:eastAsia="x-none"/>
        </w:rPr>
        <w:t xml:space="preserve">The most </w:t>
      </w:r>
      <w:r w:rsidR="00915665" w:rsidRPr="00915665">
        <w:rPr>
          <w:lang w:val="en-GB" w:eastAsia="x-none"/>
        </w:rPr>
        <w:t>disadvantaged</w:t>
      </w:r>
      <w:r w:rsidRPr="00915665">
        <w:rPr>
          <w:lang w:val="en-GB" w:eastAsia="x-none"/>
        </w:rPr>
        <w:t xml:space="preserve"> consumer </w:t>
      </w:r>
      <w:r w:rsidR="0051347C">
        <w:rPr>
          <w:lang w:val="en-GB" w:eastAsia="x-none"/>
        </w:rPr>
        <w:t>are</w:t>
      </w:r>
      <w:r w:rsidR="00915665" w:rsidRPr="00915665">
        <w:rPr>
          <w:lang w:val="en-GB" w:eastAsia="x-none"/>
        </w:rPr>
        <w:t xml:space="preserve"> t</w:t>
      </w:r>
      <w:r w:rsidR="00915665">
        <w:rPr>
          <w:lang w:val="en-GB" w:eastAsia="x-none"/>
        </w:rPr>
        <w:t xml:space="preserve">he </w:t>
      </w:r>
      <w:r w:rsidR="0051347C">
        <w:rPr>
          <w:lang w:val="en-GB" w:eastAsia="x-none"/>
        </w:rPr>
        <w:t xml:space="preserve">F and </w:t>
      </w:r>
      <w:r w:rsidR="00915665">
        <w:rPr>
          <w:lang w:val="en-GB" w:eastAsia="x-none"/>
        </w:rPr>
        <w:t>G consumer</w:t>
      </w:r>
      <w:r w:rsidR="0051347C">
        <w:rPr>
          <w:lang w:val="en-GB" w:eastAsia="x-none"/>
        </w:rPr>
        <w:t>s</w:t>
      </w:r>
    </w:p>
    <w:p w14:paraId="5CA4A77A" w14:textId="6CA146FB" w:rsidR="00915665" w:rsidRPr="00915665" w:rsidRDefault="008861B7" w:rsidP="0051347C">
      <w:pPr>
        <w:ind w:firstLine="0"/>
        <w:rPr>
          <w:lang w:val="en-GB" w:eastAsia="x-non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331C5" wp14:editId="1434B110">
            <wp:simplePos x="0" y="0"/>
            <wp:positionH relativeFrom="column">
              <wp:posOffset>635</wp:posOffset>
            </wp:positionH>
            <wp:positionV relativeFrom="paragraph">
              <wp:posOffset>245745</wp:posOffset>
            </wp:positionV>
            <wp:extent cx="5731510" cy="2826385"/>
            <wp:effectExtent l="0" t="0" r="254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0883" w14:textId="1059D996" w:rsidR="00915665" w:rsidRDefault="00915665" w:rsidP="00915665">
      <w:pPr>
        <w:pStyle w:val="Prrafodelista"/>
        <w:ind w:left="899" w:firstLine="0"/>
        <w:rPr>
          <w:lang w:val="en-GB" w:eastAsia="x-none"/>
        </w:rPr>
      </w:pPr>
      <w:r w:rsidRPr="00915665">
        <w:drawing>
          <wp:inline distT="0" distB="0" distL="0" distR="0" wp14:anchorId="2EDA78A5" wp14:editId="44619F01">
            <wp:extent cx="5400040" cy="3001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D862" w14:textId="5B72D05E" w:rsidR="00915665" w:rsidDel="00A23EB4" w:rsidRDefault="008861B7" w:rsidP="00A64D10">
      <w:pPr>
        <w:pStyle w:val="Prrafodelista"/>
        <w:numPr>
          <w:ilvl w:val="0"/>
          <w:numId w:val="6"/>
        </w:numPr>
        <w:rPr>
          <w:del w:id="0" w:author="j.arquero@alumnos.upm.es" w:date="2022-03-18T10:59:00Z"/>
          <w:lang w:val="en-GB" w:eastAsia="x-none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2DDCAF" wp14:editId="05EE40DD">
            <wp:simplePos x="0" y="0"/>
            <wp:positionH relativeFrom="column">
              <wp:posOffset>56515</wp:posOffset>
            </wp:positionH>
            <wp:positionV relativeFrom="paragraph">
              <wp:posOffset>376555</wp:posOffset>
            </wp:positionV>
            <wp:extent cx="5962015" cy="2592070"/>
            <wp:effectExtent l="0" t="0" r="635" b="0"/>
            <wp:wrapTopAndBottom/>
            <wp:docPr id="3" name="Imagen 3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Gráfico de líneas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5665">
        <w:rPr>
          <w:lang w:val="en-GB" w:eastAsia="x-none"/>
        </w:rPr>
        <w:t xml:space="preserve">Total head for </w:t>
      </w:r>
      <w:r w:rsidR="0051347C">
        <w:rPr>
          <w:lang w:val="en-GB" w:eastAsia="x-none"/>
        </w:rPr>
        <w:t>average</w:t>
      </w:r>
      <w:r w:rsidR="00915665">
        <w:rPr>
          <w:lang w:val="en-GB" w:eastAsia="x-none"/>
        </w:rPr>
        <w:t xml:space="preserve"> flow </w:t>
      </w:r>
      <w:r w:rsidR="002605E5">
        <w:rPr>
          <w:lang w:val="en-GB" w:eastAsia="x-none"/>
        </w:rPr>
        <w:t>regime</w:t>
      </w:r>
      <w:r w:rsidR="00915665">
        <w:rPr>
          <w:lang w:val="en-GB" w:eastAsia="x-none"/>
        </w:rPr>
        <w:t xml:space="preserve"> is </w:t>
      </w:r>
      <w:r>
        <w:rPr>
          <w:lang w:val="en-GB" w:eastAsia="x-none"/>
        </w:rPr>
        <w:t>21.0</w:t>
      </w:r>
      <w:ins w:id="1" w:author="j.arquero@alumnos.upm.es" w:date="2022-03-18T10:59:00Z">
        <w:r w:rsidR="00A23EB4">
          <w:rPr>
            <w:lang w:val="en-GB" w:eastAsia="x-none"/>
          </w:rPr>
          <w:t>.</w:t>
        </w:r>
      </w:ins>
      <w:del w:id="2" w:author="j.arquero@alumnos.upm.es" w:date="2022-03-18T10:59:00Z">
        <w:r w:rsidDel="00A23EB4">
          <w:rPr>
            <w:lang w:val="en-GB" w:eastAsia="x-none"/>
          </w:rPr>
          <w:delText>0</w:delText>
        </w:r>
      </w:del>
    </w:p>
    <w:p w14:paraId="5EB09484" w14:textId="77777777" w:rsidR="00A23EB4" w:rsidRDefault="00A23EB4" w:rsidP="00A23EB4">
      <w:pPr>
        <w:pStyle w:val="Prrafodelista"/>
        <w:numPr>
          <w:ilvl w:val="0"/>
          <w:numId w:val="6"/>
        </w:numPr>
        <w:rPr>
          <w:ins w:id="3" w:author="j.arquero@alumnos.upm.es" w:date="2022-03-18T11:01:00Z"/>
          <w:lang w:val="en-GB" w:eastAsia="x-none"/>
        </w:rPr>
      </w:pPr>
    </w:p>
    <w:p w14:paraId="5A065858" w14:textId="77777777" w:rsidR="00A23EB4" w:rsidRPr="00A23EB4" w:rsidRDefault="00A23EB4" w:rsidP="00A23EB4">
      <w:pPr>
        <w:ind w:left="539" w:firstLine="0"/>
        <w:rPr>
          <w:ins w:id="4" w:author="j.arquero@alumnos.upm.es" w:date="2022-03-18T10:59:00Z"/>
          <w:lang w:val="en-GB" w:eastAsia="x-none"/>
          <w:rPrChange w:id="5" w:author="j.arquero@alumnos.upm.es" w:date="2022-03-18T11:01:00Z">
            <w:rPr>
              <w:ins w:id="6" w:author="j.arquero@alumnos.upm.es" w:date="2022-03-18T10:59:00Z"/>
              <w:lang w:val="en-GB"/>
            </w:rPr>
          </w:rPrChange>
        </w:rPr>
        <w:pPrChange w:id="7" w:author="j.arquero@alumnos.upm.es" w:date="2022-03-18T11:01:00Z">
          <w:pPr>
            <w:pStyle w:val="Prrafodelista"/>
            <w:numPr>
              <w:numId w:val="6"/>
            </w:numPr>
            <w:ind w:left="899" w:hanging="360"/>
          </w:pPr>
        </w:pPrChange>
      </w:pPr>
    </w:p>
    <w:p w14:paraId="7802FEEC" w14:textId="04738577" w:rsidR="008861B7" w:rsidDel="00A23EB4" w:rsidRDefault="00A23EB4" w:rsidP="00A23EB4">
      <w:pPr>
        <w:pStyle w:val="Prrafodelista"/>
        <w:numPr>
          <w:ilvl w:val="0"/>
          <w:numId w:val="6"/>
        </w:numPr>
        <w:rPr>
          <w:del w:id="8" w:author="j.arquero@alumnos.upm.es" w:date="2022-03-18T10:58:00Z"/>
          <w:lang w:val="en-GB" w:eastAsia="x-none"/>
        </w:rPr>
      </w:pPr>
      <w:ins w:id="9" w:author="j.arquero@alumnos.upm.es" w:date="2022-03-18T11:00:00Z">
        <w:r>
          <w:rPr>
            <w:noProof/>
          </w:rPr>
          <w:lastRenderedPageBreak/>
          <w:drawing>
            <wp:anchor distT="0" distB="0" distL="114300" distR="114300" simplePos="0" relativeHeight="251660288" behindDoc="0" locked="0" layoutInCell="1" allowOverlap="1" wp14:anchorId="68B613B4" wp14:editId="7EB8B8EA">
              <wp:simplePos x="0" y="0"/>
              <wp:positionH relativeFrom="column">
                <wp:posOffset>361315</wp:posOffset>
              </wp:positionH>
              <wp:positionV relativeFrom="paragraph">
                <wp:posOffset>351155</wp:posOffset>
              </wp:positionV>
              <wp:extent cx="5069840" cy="2641600"/>
              <wp:effectExtent l="0" t="0" r="0" b="6350"/>
              <wp:wrapTopAndBottom/>
              <wp:docPr id="4" name="Imagen 4" descr="Gráfic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Imagen 4" descr="Gráfico&#10;&#10;Descripción generada automáticamente"/>
                      <pic:cNvPicPr/>
                    </pic:nvPicPr>
                    <pic:blipFill>
                      <a:blip r:embed="rId8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69840" cy="26416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ins>
      <w:ins w:id="10" w:author="j.arquero@alumnos.upm.es" w:date="2022-03-18T10:59:00Z">
        <w:r>
          <w:rPr>
            <w:lang w:val="en-GB" w:eastAsia="x-none"/>
          </w:rPr>
          <w:t>Total head for the maximus flow regime is 42.89</w:t>
        </w:r>
      </w:ins>
    </w:p>
    <w:p w14:paraId="457ED165" w14:textId="77777777" w:rsidR="00A23EB4" w:rsidRPr="00A23EB4" w:rsidRDefault="00A23EB4" w:rsidP="00A23EB4">
      <w:pPr>
        <w:pStyle w:val="Prrafodelista"/>
        <w:numPr>
          <w:ilvl w:val="0"/>
          <w:numId w:val="6"/>
        </w:numPr>
        <w:rPr>
          <w:ins w:id="11" w:author="j.arquero@alumnos.upm.es" w:date="2022-03-18T10:59:00Z"/>
          <w:lang w:val="en-GB" w:eastAsia="x-none"/>
          <w:rPrChange w:id="12" w:author="j.arquero@alumnos.upm.es" w:date="2022-03-18T10:59:00Z">
            <w:rPr>
              <w:ins w:id="13" w:author="j.arquero@alumnos.upm.es" w:date="2022-03-18T10:59:00Z"/>
              <w:lang w:val="en-GB"/>
            </w:rPr>
          </w:rPrChange>
        </w:rPr>
        <w:pPrChange w:id="14" w:author="j.arquero@alumnos.upm.es" w:date="2022-03-18T10:59:00Z">
          <w:pPr>
            <w:pStyle w:val="Prrafodelista"/>
            <w:ind w:left="899" w:firstLine="0"/>
          </w:pPr>
        </w:pPrChange>
      </w:pPr>
    </w:p>
    <w:p w14:paraId="6586B000" w14:textId="014657D2" w:rsidR="008861B7" w:rsidRDefault="00002974" w:rsidP="00A23EB4">
      <w:pPr>
        <w:pStyle w:val="Prrafodelista"/>
        <w:ind w:left="899" w:firstLine="0"/>
        <w:rPr>
          <w:ins w:id="15" w:author="j.arquero@alumnos.upm.es" w:date="2022-03-18T11:32:00Z"/>
          <w:lang w:val="en-GB"/>
        </w:rPr>
      </w:pPr>
      <w:del w:id="16" w:author="j.arquero@alumnos.upm.es" w:date="2022-03-18T10:58:00Z">
        <w:r w:rsidRPr="00A23EB4" w:rsidDel="00A23EB4">
          <w:rPr>
            <w:lang w:val="en-GB"/>
            <w:rPrChange w:id="17" w:author="j.arquero@alumnos.upm.es" w:date="2022-03-18T10:58:00Z">
              <w:rPr>
                <w:lang w:val="en-GB"/>
              </w:rPr>
            </w:rPrChange>
          </w:rPr>
          <w:delText xml:space="preserve">3. </w:delText>
        </w:r>
      </w:del>
    </w:p>
    <w:p w14:paraId="02A3C006" w14:textId="2ABD78D9" w:rsidR="009F599C" w:rsidRDefault="009F599C" w:rsidP="009F599C">
      <w:pPr>
        <w:rPr>
          <w:ins w:id="18" w:author="j.arquero@alumnos.upm.es" w:date="2022-03-18T11:32:00Z"/>
          <w:lang w:val="en-GB"/>
        </w:rPr>
      </w:pPr>
    </w:p>
    <w:p w14:paraId="41D1DFE5" w14:textId="2B871D79" w:rsidR="009F599C" w:rsidRDefault="009F599C" w:rsidP="009F599C">
      <w:pPr>
        <w:rPr>
          <w:ins w:id="19" w:author="j.arquero@alumnos.upm.es" w:date="2022-03-18T11:32:00Z"/>
          <w:lang w:val="en-GB"/>
        </w:rPr>
      </w:pPr>
    </w:p>
    <w:p w14:paraId="79827728" w14:textId="1D19013D" w:rsidR="009F599C" w:rsidRDefault="009F599C" w:rsidP="009F599C">
      <w:pPr>
        <w:pStyle w:val="Prrafodelista"/>
        <w:numPr>
          <w:ilvl w:val="0"/>
          <w:numId w:val="6"/>
        </w:numPr>
        <w:rPr>
          <w:ins w:id="20" w:author="j.arquero@alumnos.upm.es" w:date="2022-03-18T11:32:00Z"/>
          <w:lang w:val="en-GB"/>
        </w:rPr>
      </w:pPr>
      <w:ins w:id="21" w:author="j.arquero@alumnos.upm.es" w:date="2022-03-18T11:32:00Z">
        <w:r>
          <w:rPr>
            <w:lang w:val="en-GB"/>
          </w:rPr>
          <w:t>–</w:t>
        </w:r>
      </w:ins>
    </w:p>
    <w:p w14:paraId="3C84786C" w14:textId="1A41E1D7" w:rsidR="009F599C" w:rsidRDefault="009F599C" w:rsidP="009F599C">
      <w:pPr>
        <w:pStyle w:val="Prrafodelista"/>
        <w:numPr>
          <w:ilvl w:val="0"/>
          <w:numId w:val="6"/>
        </w:numPr>
        <w:rPr>
          <w:ins w:id="22" w:author="j.arquero@alumnos.upm.es" w:date="2022-03-18T11:33:00Z"/>
          <w:lang w:val="en-GB"/>
        </w:rPr>
      </w:pPr>
      <w:ins w:id="23" w:author="j.arquero@alumnos.upm.es" w:date="2022-03-18T11:33:00Z">
        <w:r w:rsidRPr="009F599C">
          <w:drawing>
            <wp:anchor distT="0" distB="0" distL="114300" distR="114300" simplePos="0" relativeHeight="251661312" behindDoc="0" locked="0" layoutInCell="1" allowOverlap="1" wp14:anchorId="59DE6BEE" wp14:editId="40F65CDA">
              <wp:simplePos x="0" y="0"/>
              <wp:positionH relativeFrom="column">
                <wp:posOffset>196215</wp:posOffset>
              </wp:positionH>
              <wp:positionV relativeFrom="paragraph">
                <wp:posOffset>260350</wp:posOffset>
              </wp:positionV>
              <wp:extent cx="5400040" cy="2052955"/>
              <wp:effectExtent l="0" t="0" r="0" b="4445"/>
              <wp:wrapTopAndBottom/>
              <wp:docPr id="5" name="Imagen 5" descr="Gráfico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 descr="Gráfico&#10;&#10;Descripción generada automáticamente"/>
                      <pic:cNvPicPr/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00040" cy="20529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</w:ins>
      <w:ins w:id="24" w:author="j.arquero@alumnos.upm.es" w:date="2022-03-18T11:32:00Z">
        <w:r>
          <w:rPr>
            <w:lang w:val="en-GB"/>
          </w:rPr>
          <w:t xml:space="preserve">Total heads after establishing </w:t>
        </w:r>
      </w:ins>
      <w:ins w:id="25" w:author="j.arquero@alumnos.upm.es" w:date="2022-03-18T11:33:00Z">
        <w:r>
          <w:rPr>
            <w:lang w:val="en-GB"/>
          </w:rPr>
          <w:t xml:space="preserve">commercial consumer </w:t>
        </w:r>
      </w:ins>
      <w:ins w:id="26" w:author="j.arquero@alumnos.upm.es" w:date="2022-03-18T11:34:00Z">
        <w:r>
          <w:rPr>
            <w:lang w:val="en-GB"/>
          </w:rPr>
          <w:t>are</w:t>
        </w:r>
      </w:ins>
      <w:ins w:id="27" w:author="j.arquero@alumnos.upm.es" w:date="2022-03-18T11:33:00Z">
        <w:r>
          <w:rPr>
            <w:lang w:val="en-GB"/>
          </w:rPr>
          <w:t xml:space="preserve"> 44.08</w:t>
        </w:r>
      </w:ins>
    </w:p>
    <w:p w14:paraId="289AAE82" w14:textId="4D10996A" w:rsidR="009F599C" w:rsidRDefault="009F599C" w:rsidP="009F599C">
      <w:pPr>
        <w:pStyle w:val="Prrafodelista"/>
        <w:ind w:left="899" w:firstLine="0"/>
        <w:rPr>
          <w:ins w:id="28" w:author="j.arquero@alumnos.upm.es" w:date="2022-03-18T11:33:00Z"/>
          <w:lang w:val="en-GB"/>
        </w:rPr>
      </w:pPr>
    </w:p>
    <w:p w14:paraId="25248194" w14:textId="1291CDCA" w:rsidR="009F599C" w:rsidRDefault="009F599C" w:rsidP="009F599C">
      <w:pPr>
        <w:pStyle w:val="Prrafodelista"/>
        <w:ind w:left="899" w:firstLine="0"/>
        <w:rPr>
          <w:ins w:id="29" w:author="j.arquero@alumnos.upm.es" w:date="2022-03-18T11:33:00Z"/>
          <w:lang w:val="en-GB"/>
        </w:rPr>
        <w:pPrChange w:id="30" w:author="j.arquero@alumnos.upm.es" w:date="2022-03-18T11:33:00Z">
          <w:pPr>
            <w:pStyle w:val="Prrafodelista"/>
            <w:numPr>
              <w:numId w:val="6"/>
            </w:numPr>
            <w:ind w:left="899" w:hanging="360"/>
          </w:pPr>
        </w:pPrChange>
      </w:pPr>
    </w:p>
    <w:p w14:paraId="5076C3FE" w14:textId="7E105DF1" w:rsidR="009F599C" w:rsidRDefault="009F599C" w:rsidP="009F599C">
      <w:pPr>
        <w:pStyle w:val="Prrafodelista"/>
        <w:numPr>
          <w:ilvl w:val="0"/>
          <w:numId w:val="6"/>
        </w:numPr>
        <w:rPr>
          <w:ins w:id="31" w:author="j.arquero@alumnos.upm.es" w:date="2022-03-18T11:33:00Z"/>
          <w:lang w:val="en-GB"/>
        </w:rPr>
      </w:pPr>
      <w:ins w:id="32" w:author="j.arquero@alumnos.upm.es" w:date="2022-03-18T11:33:00Z">
        <w:r>
          <w:rPr>
            <w:lang w:val="en-GB"/>
          </w:rPr>
          <w:t>---</w:t>
        </w:r>
      </w:ins>
    </w:p>
    <w:p w14:paraId="54F0F4FD" w14:textId="77777777" w:rsidR="009F599C" w:rsidRPr="002A2E53" w:rsidRDefault="009F599C" w:rsidP="002A2E53">
      <w:pPr>
        <w:pStyle w:val="Prrafodelista"/>
        <w:ind w:left="899" w:firstLine="0"/>
        <w:rPr>
          <w:lang w:val="en-GB"/>
        </w:rPr>
      </w:pPr>
    </w:p>
    <w:sectPr w:rsidR="009F599C" w:rsidRPr="002A2E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58E81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770202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9122146"/>
    <w:multiLevelType w:val="hybridMultilevel"/>
    <w:tmpl w:val="49EEB316"/>
    <w:lvl w:ilvl="0" w:tplc="C56AFC68">
      <w:start w:val="1"/>
      <w:numFmt w:val="bullet"/>
      <w:pStyle w:val="Normalconpargrafo"/>
      <w:lvlText w:val="§"/>
      <w:lvlJc w:val="left"/>
      <w:pPr>
        <w:ind w:left="12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val="es-E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C0A0003" w:tentative="1">
      <w:start w:val="1"/>
      <w:numFmt w:val="bullet"/>
      <w:lvlText w:val="o"/>
      <w:lvlJc w:val="left"/>
      <w:pPr>
        <w:ind w:left="1980" w:hanging="360"/>
      </w:pPr>
      <w:rPr>
        <w:rFonts w:ascii="Sylfaen" w:hAnsi="Sylfaen" w:cs="Sylfaen" w:hint="default"/>
      </w:rPr>
    </w:lvl>
    <w:lvl w:ilvl="2" w:tplc="0C0A0005" w:tentative="1">
      <w:start w:val="1"/>
      <w:numFmt w:val="bullet"/>
      <w:lvlText w:val=""/>
      <w:lvlJc w:val="left"/>
      <w:pPr>
        <w:ind w:left="2700" w:hanging="360"/>
      </w:pPr>
      <w:rPr>
        <w:rFonts w:ascii="Sylfaen" w:hAnsi="Sylfaen" w:hint="default"/>
      </w:rPr>
    </w:lvl>
    <w:lvl w:ilvl="3" w:tplc="0C0A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40" w:hanging="360"/>
      </w:pPr>
      <w:rPr>
        <w:rFonts w:ascii="Sylfaen" w:hAnsi="Sylfaen" w:cs="Sylfaen" w:hint="default"/>
      </w:rPr>
    </w:lvl>
    <w:lvl w:ilvl="5" w:tplc="0C0A0005" w:tentative="1">
      <w:start w:val="1"/>
      <w:numFmt w:val="bullet"/>
      <w:lvlText w:val=""/>
      <w:lvlJc w:val="left"/>
      <w:pPr>
        <w:ind w:left="4860" w:hanging="360"/>
      </w:pPr>
      <w:rPr>
        <w:rFonts w:ascii="Sylfaen" w:hAnsi="Sylfaen" w:hint="default"/>
      </w:rPr>
    </w:lvl>
    <w:lvl w:ilvl="6" w:tplc="0C0A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00" w:hanging="360"/>
      </w:pPr>
      <w:rPr>
        <w:rFonts w:ascii="Sylfaen" w:hAnsi="Sylfaen" w:cs="Sylfaen" w:hint="default"/>
      </w:rPr>
    </w:lvl>
    <w:lvl w:ilvl="8" w:tplc="0C0A0005" w:tentative="1">
      <w:start w:val="1"/>
      <w:numFmt w:val="bullet"/>
      <w:lvlText w:val=""/>
      <w:lvlJc w:val="left"/>
      <w:pPr>
        <w:ind w:left="7020" w:hanging="360"/>
      </w:pPr>
      <w:rPr>
        <w:rFonts w:ascii="Sylfaen" w:hAnsi="Sylfaen" w:hint="default"/>
      </w:rPr>
    </w:lvl>
  </w:abstractNum>
  <w:abstractNum w:abstractNumId="3" w15:restartNumberingAfterBreak="0">
    <w:nsid w:val="121C015B"/>
    <w:multiLevelType w:val="multilevel"/>
    <w:tmpl w:val="B644C5DC"/>
    <w:lvl w:ilvl="0">
      <w:start w:val="1"/>
      <w:numFmt w:val="none"/>
      <w:pStyle w:val="Ttulo1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61572143"/>
    <w:multiLevelType w:val="multilevel"/>
    <w:tmpl w:val="26141A2E"/>
    <w:lvl w:ilvl="0">
      <w:start w:val="4"/>
      <w:numFmt w:val="decimal"/>
      <w:lvlText w:val="%1."/>
      <w:lvlJc w:val="left"/>
      <w:pPr>
        <w:tabs>
          <w:tab w:val="num" w:pos="0"/>
        </w:tabs>
        <w:ind w:left="-360" w:hanging="36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1080"/>
        </w:tabs>
        <w:ind w:left="432" w:hanging="432"/>
      </w:pPr>
      <w:rPr>
        <w:rFonts w:cs="Times New Roman" w:hint="default"/>
      </w:rPr>
    </w:lvl>
    <w:lvl w:ilvl="2">
      <w:start w:val="4"/>
      <w:numFmt w:val="decimal"/>
      <w:lvlText w:val="6.7.%3."/>
      <w:lvlJc w:val="left"/>
      <w:pPr>
        <w:tabs>
          <w:tab w:val="num" w:pos="1440"/>
        </w:tabs>
        <w:ind w:left="504" w:hanging="504"/>
      </w:pPr>
      <w:rPr>
        <w:rFonts w:hint="default"/>
      </w:rPr>
    </w:lvl>
    <w:lvl w:ilvl="3">
      <w:start w:val="1"/>
      <w:numFmt w:val="decimal"/>
      <w:pStyle w:val="Ttulo4"/>
      <w:lvlText w:val="5.2.1.%4."/>
      <w:lvlJc w:val="left"/>
      <w:pPr>
        <w:tabs>
          <w:tab w:val="num" w:pos="2520"/>
        </w:tabs>
        <w:ind w:left="100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3600" w:hanging="1440"/>
      </w:pPr>
      <w:rPr>
        <w:rFonts w:hint="default"/>
      </w:rPr>
    </w:lvl>
  </w:abstractNum>
  <w:abstractNum w:abstractNumId="5" w15:restartNumberingAfterBreak="0">
    <w:nsid w:val="7FA9450D"/>
    <w:multiLevelType w:val="hybridMultilevel"/>
    <w:tmpl w:val="70BC5044"/>
    <w:lvl w:ilvl="0" w:tplc="56CAE93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19" w:hanging="360"/>
      </w:pPr>
    </w:lvl>
    <w:lvl w:ilvl="2" w:tplc="0C0A001B" w:tentative="1">
      <w:start w:val="1"/>
      <w:numFmt w:val="lowerRoman"/>
      <w:lvlText w:val="%3."/>
      <w:lvlJc w:val="right"/>
      <w:pPr>
        <w:ind w:left="2339" w:hanging="180"/>
      </w:pPr>
    </w:lvl>
    <w:lvl w:ilvl="3" w:tplc="0C0A000F" w:tentative="1">
      <w:start w:val="1"/>
      <w:numFmt w:val="decimal"/>
      <w:lvlText w:val="%4."/>
      <w:lvlJc w:val="left"/>
      <w:pPr>
        <w:ind w:left="3059" w:hanging="360"/>
      </w:pPr>
    </w:lvl>
    <w:lvl w:ilvl="4" w:tplc="0C0A0019" w:tentative="1">
      <w:start w:val="1"/>
      <w:numFmt w:val="lowerLetter"/>
      <w:lvlText w:val="%5."/>
      <w:lvlJc w:val="left"/>
      <w:pPr>
        <w:ind w:left="3779" w:hanging="360"/>
      </w:pPr>
    </w:lvl>
    <w:lvl w:ilvl="5" w:tplc="0C0A001B" w:tentative="1">
      <w:start w:val="1"/>
      <w:numFmt w:val="lowerRoman"/>
      <w:lvlText w:val="%6."/>
      <w:lvlJc w:val="right"/>
      <w:pPr>
        <w:ind w:left="4499" w:hanging="180"/>
      </w:pPr>
    </w:lvl>
    <w:lvl w:ilvl="6" w:tplc="0C0A000F" w:tentative="1">
      <w:start w:val="1"/>
      <w:numFmt w:val="decimal"/>
      <w:lvlText w:val="%7."/>
      <w:lvlJc w:val="left"/>
      <w:pPr>
        <w:ind w:left="5219" w:hanging="360"/>
      </w:pPr>
    </w:lvl>
    <w:lvl w:ilvl="7" w:tplc="0C0A0019" w:tentative="1">
      <w:start w:val="1"/>
      <w:numFmt w:val="lowerLetter"/>
      <w:lvlText w:val="%8."/>
      <w:lvlJc w:val="left"/>
      <w:pPr>
        <w:ind w:left="5939" w:hanging="360"/>
      </w:pPr>
    </w:lvl>
    <w:lvl w:ilvl="8" w:tplc="0C0A001B" w:tentative="1">
      <w:start w:val="1"/>
      <w:numFmt w:val="lowerRoman"/>
      <w:lvlText w:val="%9."/>
      <w:lvlJc w:val="right"/>
      <w:pPr>
        <w:ind w:left="665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.arquero@alumnos.upm.es">
    <w15:presenceInfo w15:providerId="None" w15:userId="j.arquero@alumnos.upm.e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D10"/>
    <w:rsid w:val="00002974"/>
    <w:rsid w:val="000271FC"/>
    <w:rsid w:val="002605E5"/>
    <w:rsid w:val="002A2E53"/>
    <w:rsid w:val="00315088"/>
    <w:rsid w:val="0051347C"/>
    <w:rsid w:val="00882094"/>
    <w:rsid w:val="008861B7"/>
    <w:rsid w:val="008F589C"/>
    <w:rsid w:val="00915665"/>
    <w:rsid w:val="009F599C"/>
    <w:rsid w:val="00A23EB4"/>
    <w:rsid w:val="00A64D10"/>
    <w:rsid w:val="00C136EF"/>
    <w:rsid w:val="00C2277A"/>
    <w:rsid w:val="00F8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92006"/>
  <w15:chartTrackingRefBased/>
  <w15:docId w15:val="{74E40101-F37D-4240-94B5-399B2B3CB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1FC"/>
    <w:pPr>
      <w:spacing w:before="40" w:after="20" w:line="300" w:lineRule="exact"/>
      <w:ind w:firstLine="539"/>
      <w:jc w:val="both"/>
    </w:pPr>
    <w:rPr>
      <w:rFonts w:ascii="Garamond" w:hAnsi="Garamond" w:cs="Times New Roman"/>
      <w:sz w:val="26"/>
      <w:szCs w:val="24"/>
      <w:lang w:val="en-US" w:eastAsia="es-ES"/>
    </w:rPr>
  </w:style>
  <w:style w:type="paragraph" w:styleId="Ttulo1">
    <w:name w:val="heading 1"/>
    <w:basedOn w:val="Normal"/>
    <w:next w:val="Normal"/>
    <w:link w:val="Ttulo1Car"/>
    <w:qFormat/>
    <w:rsid w:val="000271FC"/>
    <w:pPr>
      <w:keepNext/>
      <w:numPr>
        <w:numId w:val="4"/>
      </w:numPr>
      <w:suppressAutoHyphens/>
      <w:spacing w:before="840" w:after="480"/>
      <w:jc w:val="center"/>
      <w:outlineLvl w:val="0"/>
    </w:pPr>
    <w:rPr>
      <w:b/>
      <w:bCs/>
      <w:caps/>
      <w:kern w:val="32"/>
      <w:sz w:val="36"/>
      <w:szCs w:val="36"/>
      <w:lang w:val="x-none" w:eastAsia="x-none"/>
    </w:rPr>
  </w:style>
  <w:style w:type="paragraph" w:styleId="Ttulo2">
    <w:name w:val="heading 2"/>
    <w:basedOn w:val="Normal"/>
    <w:next w:val="Normal"/>
    <w:link w:val="Ttulo2Car"/>
    <w:qFormat/>
    <w:rsid w:val="000271FC"/>
    <w:pPr>
      <w:keepNext/>
      <w:tabs>
        <w:tab w:val="left" w:pos="567"/>
      </w:tabs>
      <w:spacing w:before="480" w:after="240"/>
      <w:ind w:firstLine="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Ttulo2"/>
    <w:next w:val="Normal"/>
    <w:link w:val="Ttulo3Car"/>
    <w:qFormat/>
    <w:rsid w:val="000271FC"/>
    <w:pPr>
      <w:tabs>
        <w:tab w:val="clear" w:pos="567"/>
        <w:tab w:val="left" w:pos="737"/>
        <w:tab w:val="left" w:pos="851"/>
      </w:tabs>
      <w:spacing w:line="240" w:lineRule="auto"/>
      <w:outlineLvl w:val="2"/>
    </w:pPr>
    <w:rPr>
      <w:bCs w:val="0"/>
      <w:sz w:val="26"/>
      <w:szCs w:val="26"/>
    </w:rPr>
  </w:style>
  <w:style w:type="paragraph" w:styleId="Ttulo4">
    <w:name w:val="heading 4"/>
    <w:basedOn w:val="Ttulo3"/>
    <w:next w:val="Normal"/>
    <w:link w:val="Ttulo4Car"/>
    <w:qFormat/>
    <w:rsid w:val="000271FC"/>
    <w:pPr>
      <w:numPr>
        <w:ilvl w:val="3"/>
        <w:numId w:val="5"/>
      </w:numPr>
      <w:tabs>
        <w:tab w:val="left" w:pos="1304"/>
      </w:tabs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ar"/>
    <w:qFormat/>
    <w:rsid w:val="000271FC"/>
    <w:pPr>
      <w:spacing w:before="360" w:after="240"/>
      <w:ind w:firstLine="0"/>
      <w:outlineLvl w:val="4"/>
    </w:pPr>
    <w:rPr>
      <w:bCs/>
      <w:i/>
      <w:iCs/>
      <w:sz w:val="24"/>
      <w:szCs w:val="26"/>
    </w:rPr>
  </w:style>
  <w:style w:type="paragraph" w:styleId="Ttulo6">
    <w:name w:val="heading 6"/>
    <w:basedOn w:val="Normal"/>
    <w:next w:val="Normal"/>
    <w:link w:val="Ttulo6Car"/>
    <w:qFormat/>
    <w:rsid w:val="000271FC"/>
    <w:pPr>
      <w:spacing w:before="480" w:after="240"/>
      <w:ind w:left="567" w:firstLine="0"/>
      <w:outlineLvl w:val="5"/>
    </w:pPr>
    <w:rPr>
      <w:bCs/>
      <w:i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rsid w:val="000271FC"/>
  </w:style>
  <w:style w:type="paragraph" w:styleId="Textocomentario">
    <w:name w:val="annotation text"/>
    <w:basedOn w:val="Normal"/>
    <w:link w:val="TextocomentarioCar"/>
    <w:uiPriority w:val="99"/>
    <w:rsid w:val="000271FC"/>
    <w:pPr>
      <w:spacing w:before="240" w:after="0" w:line="360" w:lineRule="auto"/>
      <w:ind w:firstLine="567"/>
    </w:pPr>
    <w:rPr>
      <w:rFonts w:ascii="Arial" w:hAnsi="Arial"/>
      <w:sz w:val="20"/>
      <w:szCs w:val="20"/>
      <w:lang w:val="es-ES_tradnl" w:eastAsia="x-none"/>
    </w:rPr>
  </w:style>
  <w:style w:type="character" w:customStyle="1" w:styleId="TextocomentarioCar">
    <w:name w:val="Texto comentario Car"/>
    <w:link w:val="Textocomentario"/>
    <w:uiPriority w:val="99"/>
    <w:rsid w:val="000271FC"/>
    <w:rPr>
      <w:rFonts w:ascii="Arial" w:eastAsia="Times New Roman" w:hAnsi="Arial" w:cs="Times New Roman"/>
      <w:sz w:val="20"/>
      <w:szCs w:val="20"/>
      <w:lang w:val="es-ES_tradnl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271FC"/>
    <w:pPr>
      <w:spacing w:before="40" w:after="20" w:line="300" w:lineRule="exact"/>
      <w:ind w:firstLine="680"/>
    </w:pPr>
    <w:rPr>
      <w:rFonts w:ascii="Cambria" w:hAnsi="Cambria"/>
      <w:b/>
      <w:bCs/>
    </w:rPr>
  </w:style>
  <w:style w:type="character" w:customStyle="1" w:styleId="AsuntodelcomentarioCar">
    <w:name w:val="Asunto del comentario Car"/>
    <w:link w:val="Asuntodelcomentario"/>
    <w:rsid w:val="000271FC"/>
    <w:rPr>
      <w:rFonts w:ascii="Cambria" w:eastAsia="Times New Roman" w:hAnsi="Cambria" w:cs="Times New Roman"/>
      <w:b/>
      <w:bCs/>
      <w:sz w:val="20"/>
      <w:szCs w:val="20"/>
      <w:lang w:val="es-ES_tradnl" w:eastAsia="x-none"/>
    </w:rPr>
  </w:style>
  <w:style w:type="character" w:customStyle="1" w:styleId="bibitems">
    <w:name w:val="bibitems"/>
    <w:uiPriority w:val="99"/>
    <w:rsid w:val="000271FC"/>
    <w:rPr>
      <w:rFonts w:cs="Times New Roman"/>
    </w:rPr>
  </w:style>
  <w:style w:type="paragraph" w:customStyle="1" w:styleId="Citaartculo">
    <w:name w:val="Cita artículo"/>
    <w:basedOn w:val="Normal"/>
    <w:link w:val="CitaartculoCar"/>
    <w:qFormat/>
    <w:rsid w:val="000271FC"/>
    <w:pPr>
      <w:ind w:left="680"/>
    </w:pPr>
    <w:rPr>
      <w:lang w:val="x-none" w:eastAsia="x-none"/>
    </w:rPr>
  </w:style>
  <w:style w:type="character" w:customStyle="1" w:styleId="CitaartculoCar">
    <w:name w:val="Cita artículo Car"/>
    <w:link w:val="Citaartculo"/>
    <w:rsid w:val="000271FC"/>
    <w:rPr>
      <w:rFonts w:ascii="Garamond" w:eastAsia="Times New Roman" w:hAnsi="Garamond" w:cs="Times New Roman"/>
      <w:sz w:val="26"/>
      <w:szCs w:val="24"/>
      <w:lang w:val="x-none" w:eastAsia="x-none"/>
    </w:rPr>
  </w:style>
  <w:style w:type="character" w:customStyle="1" w:styleId="destaca-aranzadi">
    <w:name w:val="destaca-aranzadi"/>
    <w:basedOn w:val="Fuentedeprrafopredeter"/>
    <w:rsid w:val="000271FC"/>
  </w:style>
  <w:style w:type="paragraph" w:styleId="Encabezado">
    <w:name w:val="header"/>
    <w:basedOn w:val="Normal"/>
    <w:link w:val="EncabezadoCar"/>
    <w:rsid w:val="000271FC"/>
    <w:pPr>
      <w:tabs>
        <w:tab w:val="center" w:pos="3827"/>
        <w:tab w:val="center" w:pos="4252"/>
        <w:tab w:val="right" w:pos="8504"/>
      </w:tabs>
      <w:spacing w:before="0" w:after="360"/>
    </w:pPr>
    <w:rPr>
      <w:caps/>
      <w:sz w:val="20"/>
      <w:szCs w:val="18"/>
    </w:rPr>
  </w:style>
  <w:style w:type="character" w:customStyle="1" w:styleId="EncabezadoCar">
    <w:name w:val="Encabezado Car"/>
    <w:link w:val="Encabezado"/>
    <w:rsid w:val="000271FC"/>
    <w:rPr>
      <w:rFonts w:ascii="Garamond" w:eastAsia="Times New Roman" w:hAnsi="Garamond" w:cs="Times New Roman"/>
      <w:caps/>
      <w:sz w:val="20"/>
      <w:szCs w:val="18"/>
      <w:lang w:eastAsia="es-ES"/>
    </w:rPr>
  </w:style>
  <w:style w:type="character" w:styleId="nfasis">
    <w:name w:val="Emphasis"/>
    <w:qFormat/>
    <w:rsid w:val="000271FC"/>
    <w:rPr>
      <w:i/>
      <w:iCs/>
    </w:rPr>
  </w:style>
  <w:style w:type="character" w:styleId="Hipervnculo">
    <w:name w:val="Hyperlink"/>
    <w:uiPriority w:val="99"/>
    <w:rsid w:val="000271FC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rsid w:val="00027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ylfaen" w:hAnsi="Sylfaen" w:cs="Sylfaen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rsid w:val="000271FC"/>
    <w:rPr>
      <w:rFonts w:ascii="Sylfaen" w:eastAsia="Times New Roman" w:hAnsi="Sylfaen" w:cs="Sylfaen"/>
      <w:sz w:val="20"/>
      <w:szCs w:val="20"/>
      <w:lang w:eastAsia="es-ES"/>
    </w:rPr>
  </w:style>
  <w:style w:type="paragraph" w:styleId="ndice1">
    <w:name w:val="index 1"/>
    <w:basedOn w:val="Normal"/>
    <w:next w:val="Normal"/>
    <w:autoRedefine/>
    <w:semiHidden/>
    <w:rsid w:val="000271FC"/>
    <w:pPr>
      <w:ind w:left="240" w:hanging="240"/>
    </w:pPr>
  </w:style>
  <w:style w:type="paragraph" w:styleId="Lista">
    <w:name w:val="List"/>
    <w:basedOn w:val="Normal"/>
    <w:rsid w:val="000271FC"/>
    <w:pPr>
      <w:ind w:left="283" w:hanging="283"/>
    </w:pPr>
  </w:style>
  <w:style w:type="paragraph" w:styleId="Lista2">
    <w:name w:val="List 2"/>
    <w:basedOn w:val="Normal"/>
    <w:rsid w:val="000271FC"/>
    <w:pPr>
      <w:ind w:left="566" w:hanging="283"/>
    </w:pPr>
  </w:style>
  <w:style w:type="paragraph" w:styleId="Lista3">
    <w:name w:val="List 3"/>
    <w:basedOn w:val="Normal"/>
    <w:rsid w:val="000271FC"/>
    <w:pPr>
      <w:ind w:left="849" w:hanging="283"/>
    </w:pPr>
  </w:style>
  <w:style w:type="paragraph" w:styleId="Lista4">
    <w:name w:val="List 4"/>
    <w:basedOn w:val="Normal"/>
    <w:rsid w:val="000271FC"/>
    <w:pPr>
      <w:ind w:left="1132" w:hanging="283"/>
    </w:pPr>
  </w:style>
  <w:style w:type="paragraph" w:styleId="Lista5">
    <w:name w:val="List 5"/>
    <w:basedOn w:val="Normal"/>
    <w:rsid w:val="000271FC"/>
    <w:pPr>
      <w:ind w:left="1415" w:hanging="283"/>
    </w:pPr>
  </w:style>
  <w:style w:type="paragraph" w:styleId="Listaconvietas2">
    <w:name w:val="List Bullet 2"/>
    <w:basedOn w:val="Normal"/>
    <w:rsid w:val="000271FC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rsid w:val="000271FC"/>
    <w:pPr>
      <w:tabs>
        <w:tab w:val="num" w:pos="926"/>
      </w:tabs>
      <w:ind w:left="926" w:hanging="360"/>
    </w:pPr>
  </w:style>
  <w:style w:type="paragraph" w:styleId="Mapadeldocumento">
    <w:name w:val="Document Map"/>
    <w:basedOn w:val="Normal"/>
    <w:link w:val="MapadeldocumentoCar"/>
    <w:semiHidden/>
    <w:rsid w:val="000271FC"/>
    <w:pPr>
      <w:shd w:val="clear" w:color="auto" w:fill="000080"/>
    </w:pPr>
    <w:rPr>
      <w:rFonts w:ascii="Sylfaen" w:hAnsi="Sylfaen" w:cs="Sylfaen"/>
      <w:sz w:val="20"/>
      <w:szCs w:val="20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0271FC"/>
    <w:rPr>
      <w:rFonts w:ascii="Sylfaen" w:eastAsia="Times New Roman" w:hAnsi="Sylfaen" w:cs="Sylfaen"/>
      <w:sz w:val="20"/>
      <w:szCs w:val="20"/>
      <w:shd w:val="clear" w:color="auto" w:fill="000080"/>
      <w:lang w:eastAsia="es-ES"/>
    </w:rPr>
  </w:style>
  <w:style w:type="character" w:customStyle="1" w:styleId="negritaningunaningunacursiva">
    <w:name w:val="negrita ninguna ningunacursiva"/>
    <w:basedOn w:val="Fuentedeprrafopredeter"/>
    <w:rsid w:val="000271FC"/>
  </w:style>
  <w:style w:type="character" w:customStyle="1" w:styleId="negritaningunaningunanormal">
    <w:name w:val="negrita ninguna ningunanormal"/>
    <w:basedOn w:val="Fuentedeprrafopredeter"/>
    <w:rsid w:val="000271FC"/>
  </w:style>
  <w:style w:type="character" w:customStyle="1" w:styleId="negritaningunanormal">
    <w:name w:val="negrita ninguna normal"/>
    <w:basedOn w:val="Fuentedeprrafopredeter"/>
    <w:rsid w:val="000271FC"/>
  </w:style>
  <w:style w:type="paragraph" w:styleId="Textonotapie">
    <w:name w:val="footnote text"/>
    <w:basedOn w:val="Normal"/>
    <w:link w:val="TextonotapieCar"/>
    <w:uiPriority w:val="99"/>
    <w:rsid w:val="000271FC"/>
    <w:rPr>
      <w:rFonts w:ascii="Cambria" w:hAnsi="Cambria"/>
      <w:sz w:val="20"/>
      <w:szCs w:val="20"/>
    </w:rPr>
  </w:style>
  <w:style w:type="character" w:customStyle="1" w:styleId="TextonotapieCar">
    <w:name w:val="Texto nota pie Car"/>
    <w:link w:val="Textonotapie"/>
    <w:uiPriority w:val="99"/>
    <w:rsid w:val="000271FC"/>
    <w:rPr>
      <w:rFonts w:ascii="Cambria" w:eastAsia="Times New Roman" w:hAnsi="Cambria" w:cs="Times New Roman"/>
      <w:sz w:val="20"/>
      <w:szCs w:val="20"/>
      <w:lang w:eastAsia="es-ES"/>
    </w:rPr>
  </w:style>
  <w:style w:type="paragraph" w:customStyle="1" w:styleId="Noas">
    <w:name w:val="Noas"/>
    <w:basedOn w:val="Textonotapie"/>
    <w:rsid w:val="000271FC"/>
    <w:rPr>
      <w:lang w:val="de-DE"/>
    </w:rPr>
  </w:style>
  <w:style w:type="paragraph" w:styleId="NormalWeb">
    <w:name w:val="Normal (Web)"/>
    <w:basedOn w:val="Normal"/>
    <w:uiPriority w:val="99"/>
    <w:unhideWhenUsed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Normal0">
    <w:name w:val="Normal + 0"/>
    <w:aliases w:val="95"/>
    <w:basedOn w:val="Normal"/>
    <w:rsid w:val="000271FC"/>
  </w:style>
  <w:style w:type="paragraph" w:customStyle="1" w:styleId="NormalArial">
    <w:name w:val="Normal + Arial"/>
    <w:aliases w:val="9,5 pt,Negro"/>
    <w:basedOn w:val="Normal"/>
    <w:rsid w:val="000271FC"/>
    <w:pPr>
      <w:ind w:firstLine="540"/>
    </w:pPr>
    <w:rPr>
      <w:rFonts w:ascii="Arial" w:hAnsi="Arial" w:cs="Arial"/>
      <w:color w:val="000000"/>
      <w:sz w:val="19"/>
      <w:szCs w:val="19"/>
    </w:rPr>
  </w:style>
  <w:style w:type="paragraph" w:customStyle="1" w:styleId="NormalPrimeralnea0">
    <w:name w:val="Normal + Primera línea:  0"/>
    <w:aliases w:val="95 cm,Antes:  4 pto"/>
    <w:basedOn w:val="Normal"/>
    <w:link w:val="NormalPrimeralnea095cmAntes4ptoCarCar"/>
    <w:rsid w:val="000271FC"/>
    <w:rPr>
      <w:rFonts w:ascii="Cambria" w:hAnsi="Cambria"/>
    </w:rPr>
  </w:style>
  <w:style w:type="character" w:customStyle="1" w:styleId="NormalPrimeralnea095cmAntes4ptoCarCar">
    <w:name w:val="Normal + Primera línea:  0;95 cm;Antes:  4 pto Car Car"/>
    <w:link w:val="NormalPrimeralnea0"/>
    <w:rsid w:val="000271FC"/>
    <w:rPr>
      <w:rFonts w:ascii="Cambria" w:eastAsia="Times New Roman" w:hAnsi="Cambria" w:cs="Times New Roman"/>
      <w:sz w:val="26"/>
      <w:szCs w:val="24"/>
      <w:lang w:eastAsia="es-ES"/>
    </w:rPr>
  </w:style>
  <w:style w:type="paragraph" w:customStyle="1" w:styleId="Normalconpargrafo">
    <w:name w:val="Normal con parágrafo"/>
    <w:basedOn w:val="Normal"/>
    <w:link w:val="NormalconpargrafoCar"/>
    <w:qFormat/>
    <w:rsid w:val="000271FC"/>
    <w:pPr>
      <w:numPr>
        <w:numId w:val="3"/>
      </w:numPr>
    </w:pPr>
    <w:rPr>
      <w:szCs w:val="26"/>
      <w:lang w:val="x-none" w:eastAsia="x-none"/>
    </w:rPr>
  </w:style>
  <w:style w:type="character" w:customStyle="1" w:styleId="NormalconpargrafoCar">
    <w:name w:val="Normal con parágrafo Car"/>
    <w:link w:val="Normalconpargrafo"/>
    <w:rsid w:val="000271FC"/>
    <w:rPr>
      <w:rFonts w:ascii="Garamond" w:eastAsia="Times New Roman" w:hAnsi="Garamond" w:cs="Times New Roman"/>
      <w:sz w:val="26"/>
      <w:szCs w:val="26"/>
      <w:lang w:val="x-none" w:eastAsia="x-none"/>
    </w:rPr>
  </w:style>
  <w:style w:type="paragraph" w:customStyle="1" w:styleId="Notasalpie">
    <w:name w:val="Notas al pie"/>
    <w:basedOn w:val="Textonotapie"/>
    <w:link w:val="NotasalpieCar"/>
    <w:rsid w:val="000271FC"/>
    <w:pPr>
      <w:spacing w:after="40" w:line="240" w:lineRule="auto"/>
      <w:ind w:left="284" w:hanging="284"/>
    </w:pPr>
    <w:rPr>
      <w:rFonts w:ascii="Garamond" w:hAnsi="Garamond"/>
      <w:sz w:val="22"/>
      <w:lang w:val="x-none" w:eastAsia="x-none"/>
    </w:rPr>
  </w:style>
  <w:style w:type="character" w:customStyle="1" w:styleId="NotasalpieCar">
    <w:name w:val="Notas al pie Car"/>
    <w:link w:val="Notasalpie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asalpie2">
    <w:name w:val="Notas al pie 2"/>
    <w:basedOn w:val="Notasalpie"/>
    <w:link w:val="Notasalpie2Car"/>
    <w:qFormat/>
    <w:rsid w:val="000271FC"/>
    <w:pPr>
      <w:ind w:firstLine="0"/>
    </w:pPr>
  </w:style>
  <w:style w:type="character" w:customStyle="1" w:styleId="Notasalpie2Car">
    <w:name w:val="Notas al pie 2 Car"/>
    <w:link w:val="Notasalpie2"/>
    <w:rsid w:val="000271FC"/>
    <w:rPr>
      <w:rFonts w:ascii="Garamond" w:eastAsia="Times New Roman" w:hAnsi="Garamond" w:cs="Times New Roman"/>
      <w:szCs w:val="20"/>
      <w:lang w:val="x-none" w:eastAsia="x-none"/>
    </w:rPr>
  </w:style>
  <w:style w:type="paragraph" w:customStyle="1" w:styleId="Notnas">
    <w:name w:val="Notnas"/>
    <w:basedOn w:val="Textonotapie"/>
    <w:rsid w:val="000271FC"/>
    <w:rPr>
      <w:lang w:val="de-DE"/>
    </w:rPr>
  </w:style>
  <w:style w:type="paragraph" w:customStyle="1" w:styleId="ntoas">
    <w:name w:val="ntoas"/>
    <w:basedOn w:val="Textonotapie"/>
    <w:rsid w:val="000271FC"/>
  </w:style>
  <w:style w:type="paragraph" w:customStyle="1" w:styleId="numerado">
    <w:name w:val="numerado"/>
    <w:basedOn w:val="Normal"/>
    <w:next w:val="Normal"/>
    <w:uiPriority w:val="99"/>
    <w:rsid w:val="000271FC"/>
    <w:pPr>
      <w:tabs>
        <w:tab w:val="num" w:pos="360"/>
      </w:tabs>
      <w:spacing w:before="240" w:after="0" w:line="240" w:lineRule="auto"/>
      <w:ind w:left="360" w:hanging="360"/>
      <w:outlineLvl w:val="3"/>
    </w:pPr>
    <w:rPr>
      <w:rFonts w:ascii="Arial" w:hAnsi="Arial"/>
      <w:sz w:val="24"/>
      <w:szCs w:val="20"/>
    </w:rPr>
  </w:style>
  <w:style w:type="paragraph" w:customStyle="1" w:styleId="NmeroCaptuloAnexos">
    <w:name w:val="Número Capítulo Anexos"/>
    <w:rsid w:val="000271FC"/>
    <w:pPr>
      <w:spacing w:before="240" w:after="0" w:line="360" w:lineRule="atLeast"/>
      <w:ind w:right="97"/>
      <w:jc w:val="center"/>
    </w:pPr>
    <w:rPr>
      <w:rFonts w:ascii="Sylfaen" w:hAnsi="Sylfaen" w:cs="Sylfaen"/>
      <w:b/>
      <w:noProof/>
      <w:sz w:val="72"/>
      <w:szCs w:val="20"/>
      <w:lang w:val="es-ES_tradnl" w:eastAsia="es-ES_tradnl"/>
    </w:rPr>
  </w:style>
  <w:style w:type="character" w:styleId="Nmerodepgina">
    <w:name w:val="page number"/>
    <w:basedOn w:val="Fuentedeprrafopredeter"/>
    <w:rsid w:val="000271FC"/>
  </w:style>
  <w:style w:type="paragraph" w:styleId="Prrafodelista">
    <w:name w:val="List Paragraph"/>
    <w:basedOn w:val="Normal"/>
    <w:uiPriority w:val="99"/>
    <w:qFormat/>
    <w:rsid w:val="000271FC"/>
    <w:pPr>
      <w:ind w:left="708"/>
    </w:pPr>
  </w:style>
  <w:style w:type="paragraph" w:customStyle="1" w:styleId="Prrafodelista1">
    <w:name w:val="Párrafo de lista1"/>
    <w:basedOn w:val="Normal"/>
    <w:uiPriority w:val="99"/>
    <w:rsid w:val="000271FC"/>
    <w:pPr>
      <w:spacing w:before="0" w:after="200" w:line="276" w:lineRule="auto"/>
      <w:ind w:left="720"/>
      <w:contextualSpacing/>
      <w:jc w:val="left"/>
    </w:pPr>
    <w:rPr>
      <w:rFonts w:ascii="Times New Roman" w:hAnsi="Times New Roman"/>
      <w:sz w:val="22"/>
      <w:szCs w:val="22"/>
      <w:lang w:eastAsia="en-US"/>
    </w:rPr>
  </w:style>
  <w:style w:type="paragraph" w:styleId="Piedepgina">
    <w:name w:val="footer"/>
    <w:basedOn w:val="Normal"/>
    <w:link w:val="PiedepginaCar"/>
    <w:rsid w:val="000271F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styleId="Refdecomentario">
    <w:name w:val="annotation reference"/>
    <w:uiPriority w:val="99"/>
    <w:rsid w:val="000271FC"/>
    <w:rPr>
      <w:rFonts w:cs="Times New Roman"/>
      <w:sz w:val="16"/>
      <w:szCs w:val="16"/>
    </w:rPr>
  </w:style>
  <w:style w:type="character" w:styleId="Refdenotaalfinal">
    <w:name w:val="endnote reference"/>
    <w:rsid w:val="000271FC"/>
    <w:rPr>
      <w:vertAlign w:val="superscript"/>
    </w:rPr>
  </w:style>
  <w:style w:type="character" w:styleId="Refdenotaalpie">
    <w:name w:val="footnote reference"/>
    <w:uiPriority w:val="99"/>
    <w:rsid w:val="000271FC"/>
    <w:rPr>
      <w:vertAlign w:val="superscript"/>
    </w:rPr>
  </w:style>
  <w:style w:type="character" w:customStyle="1" w:styleId="rubrica">
    <w:name w:val="rubrica"/>
    <w:basedOn w:val="Fuentedeprrafopredeter"/>
    <w:rsid w:val="000271FC"/>
  </w:style>
  <w:style w:type="paragraph" w:styleId="Saludo">
    <w:name w:val="Salutation"/>
    <w:basedOn w:val="Normal"/>
    <w:next w:val="Normal"/>
    <w:link w:val="SaludoCar"/>
    <w:rsid w:val="000271FC"/>
  </w:style>
  <w:style w:type="character" w:customStyle="1" w:styleId="SaludoCar">
    <w:name w:val="Saludo Car"/>
    <w:basedOn w:val="Fuentedeprrafopredeter"/>
    <w:link w:val="Saludo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0271FC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character" w:customStyle="1" w:styleId="subrayado">
    <w:name w:val="subrayado"/>
    <w:rsid w:val="000271FC"/>
  </w:style>
  <w:style w:type="paragraph" w:styleId="Subttulo">
    <w:name w:val="Subtitle"/>
    <w:basedOn w:val="Normal"/>
    <w:next w:val="Normal"/>
    <w:link w:val="SubttuloCar"/>
    <w:qFormat/>
    <w:rsid w:val="000271FC"/>
    <w:pPr>
      <w:spacing w:after="60"/>
      <w:jc w:val="center"/>
      <w:outlineLvl w:val="1"/>
    </w:pPr>
    <w:rPr>
      <w:rFonts w:ascii="Cambria" w:hAnsi="Cambria"/>
      <w:sz w:val="24"/>
      <w:lang w:val="x-none" w:eastAsia="x-none"/>
    </w:rPr>
  </w:style>
  <w:style w:type="character" w:customStyle="1" w:styleId="SubttuloCar">
    <w:name w:val="Subtítulo Car"/>
    <w:link w:val="Subttulo"/>
    <w:rsid w:val="000271FC"/>
    <w:rPr>
      <w:rFonts w:ascii="Cambria" w:eastAsia="Times New Roman" w:hAnsi="Cambria" w:cs="Times New Roman"/>
      <w:sz w:val="24"/>
      <w:szCs w:val="24"/>
      <w:lang w:val="x-none" w:eastAsia="x-none"/>
    </w:rPr>
  </w:style>
  <w:style w:type="paragraph" w:styleId="TDC1">
    <w:name w:val="toc 1"/>
    <w:basedOn w:val="Normal"/>
    <w:next w:val="Normal"/>
    <w:autoRedefine/>
    <w:uiPriority w:val="39"/>
    <w:rsid w:val="000271FC"/>
    <w:pPr>
      <w:tabs>
        <w:tab w:val="right" w:leader="dot" w:pos="7644"/>
      </w:tabs>
      <w:spacing w:before="240" w:after="120"/>
      <w:ind w:right="567" w:firstLine="0"/>
      <w:jc w:val="left"/>
    </w:pPr>
    <w:rPr>
      <w:b/>
    </w:rPr>
  </w:style>
  <w:style w:type="paragraph" w:styleId="TDC2">
    <w:name w:val="toc 2"/>
    <w:basedOn w:val="Normal"/>
    <w:next w:val="Normal"/>
    <w:uiPriority w:val="39"/>
    <w:rsid w:val="000271FC"/>
    <w:pPr>
      <w:tabs>
        <w:tab w:val="right" w:leader="dot" w:pos="7620"/>
      </w:tabs>
      <w:spacing w:line="320" w:lineRule="atLeast"/>
      <w:ind w:left="562" w:right="567" w:hanging="573"/>
      <w:jc w:val="left"/>
    </w:pPr>
    <w:rPr>
      <w:rFonts w:cs="Calibri"/>
      <w:sz w:val="22"/>
      <w:szCs w:val="20"/>
      <w:lang w:val="es-ES_tradnl" w:eastAsia="es-ES_tradnl"/>
    </w:rPr>
  </w:style>
  <w:style w:type="paragraph" w:styleId="TDC3">
    <w:name w:val="toc 3"/>
    <w:basedOn w:val="Normal"/>
    <w:next w:val="Normal"/>
    <w:autoRedefine/>
    <w:uiPriority w:val="39"/>
    <w:rsid w:val="000271FC"/>
    <w:pPr>
      <w:tabs>
        <w:tab w:val="left" w:pos="709"/>
        <w:tab w:val="left" w:pos="851"/>
        <w:tab w:val="right" w:leader="dot" w:pos="7655"/>
      </w:tabs>
      <w:ind w:left="567" w:right="567" w:hanging="567"/>
      <w:jc w:val="left"/>
    </w:pPr>
    <w:rPr>
      <w:sz w:val="22"/>
    </w:rPr>
  </w:style>
  <w:style w:type="paragraph" w:styleId="TDC4">
    <w:name w:val="toc 4"/>
    <w:basedOn w:val="Normal"/>
    <w:next w:val="Normal"/>
    <w:uiPriority w:val="39"/>
    <w:rsid w:val="000271FC"/>
    <w:pPr>
      <w:tabs>
        <w:tab w:val="left" w:pos="992"/>
        <w:tab w:val="right" w:leader="dot" w:pos="7655"/>
      </w:tabs>
      <w:spacing w:line="320" w:lineRule="atLeast"/>
      <w:ind w:left="1276" w:right="567" w:hanging="709"/>
      <w:jc w:val="left"/>
    </w:pPr>
    <w:rPr>
      <w:rFonts w:cs="Calibri"/>
      <w:sz w:val="22"/>
      <w:szCs w:val="20"/>
      <w:lang w:val="es-ES_tradnl" w:eastAsia="es-ES_tradnl"/>
    </w:rPr>
  </w:style>
  <w:style w:type="paragraph" w:styleId="TDC5">
    <w:name w:val="toc 5"/>
    <w:basedOn w:val="Normal"/>
    <w:next w:val="Normal"/>
    <w:autoRedefine/>
    <w:uiPriority w:val="39"/>
    <w:rsid w:val="000271FC"/>
    <w:pPr>
      <w:tabs>
        <w:tab w:val="right" w:leader="dot" w:pos="7644"/>
      </w:tabs>
      <w:ind w:left="1503" w:right="567" w:hanging="227"/>
      <w:jc w:val="left"/>
    </w:pPr>
    <w:rPr>
      <w:i/>
      <w:sz w:val="22"/>
      <w:szCs w:val="22"/>
    </w:rPr>
  </w:style>
  <w:style w:type="paragraph" w:styleId="TDC6">
    <w:name w:val="toc 6"/>
    <w:basedOn w:val="Normal"/>
    <w:next w:val="Normal"/>
    <w:autoRedefine/>
    <w:uiPriority w:val="39"/>
    <w:rsid w:val="000271FC"/>
    <w:pPr>
      <w:tabs>
        <w:tab w:val="right" w:leader="dot" w:pos="7644"/>
      </w:tabs>
      <w:ind w:left="2835" w:right="567" w:hanging="1134"/>
    </w:pPr>
    <w:rPr>
      <w:i/>
      <w:sz w:val="22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320" w:firstLine="0"/>
      <w:jc w:val="left"/>
    </w:pPr>
    <w:rPr>
      <w:rFonts w:ascii="Calibri" w:hAnsi="Calibri"/>
      <w:sz w:val="22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540" w:firstLine="0"/>
      <w:jc w:val="left"/>
    </w:pPr>
    <w:rPr>
      <w:rFonts w:ascii="Calibri" w:hAnsi="Calibri"/>
      <w:sz w:val="22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0271FC"/>
    <w:pPr>
      <w:spacing w:before="0" w:after="100" w:line="276" w:lineRule="auto"/>
      <w:ind w:left="1760" w:firstLine="0"/>
      <w:jc w:val="left"/>
    </w:pPr>
    <w:rPr>
      <w:rFonts w:ascii="Calibri" w:hAnsi="Calibri"/>
      <w:sz w:val="22"/>
      <w:szCs w:val="22"/>
    </w:rPr>
  </w:style>
  <w:style w:type="paragraph" w:customStyle="1" w:styleId="Textocitado">
    <w:name w:val="Texto citado"/>
    <w:basedOn w:val="Normal"/>
    <w:rsid w:val="000271FC"/>
    <w:pPr>
      <w:tabs>
        <w:tab w:val="left" w:pos="1800"/>
      </w:tabs>
      <w:spacing w:before="0" w:after="0" w:line="240" w:lineRule="auto"/>
      <w:ind w:left="539"/>
    </w:pPr>
    <w:rPr>
      <w:sz w:val="20"/>
    </w:rPr>
  </w:style>
  <w:style w:type="paragraph" w:styleId="Textodeglobo">
    <w:name w:val="Balloon Text"/>
    <w:basedOn w:val="Normal"/>
    <w:link w:val="TextodegloboCar"/>
    <w:rsid w:val="000271FC"/>
    <w:pPr>
      <w:spacing w:before="0" w:after="0" w:line="240" w:lineRule="auto"/>
    </w:pPr>
    <w:rPr>
      <w:rFonts w:ascii="Sylfaen" w:hAnsi="Sylfaen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rsid w:val="000271FC"/>
    <w:rPr>
      <w:rFonts w:ascii="Sylfaen" w:eastAsia="Times New Roman" w:hAnsi="Sylfaen" w:cs="Times New Roman"/>
      <w:sz w:val="16"/>
      <w:szCs w:val="16"/>
      <w:lang w:val="x-none" w:eastAsia="x-none"/>
    </w:rPr>
  </w:style>
  <w:style w:type="character" w:styleId="Textoennegrita">
    <w:name w:val="Strong"/>
    <w:qFormat/>
    <w:rsid w:val="000271FC"/>
    <w:rPr>
      <w:b/>
      <w:bCs/>
    </w:rPr>
  </w:style>
  <w:style w:type="paragraph" w:styleId="Textoindependiente">
    <w:name w:val="Body Text"/>
    <w:basedOn w:val="Normal"/>
    <w:link w:val="TextoindependienteCar"/>
    <w:rsid w:val="000271F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">
    <w:name w:val="Body Text First Indent"/>
    <w:basedOn w:val="Textoindependiente"/>
    <w:link w:val="TextoindependienteprimerasangraCar"/>
    <w:rsid w:val="000271FC"/>
    <w:pPr>
      <w:ind w:firstLine="21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rsid w:val="000271FC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0271FC"/>
    <w:rPr>
      <w:rFonts w:ascii="Garamond" w:eastAsia="Times New Roman" w:hAnsi="Garamond" w:cs="Times New Roman"/>
      <w:sz w:val="26"/>
      <w:szCs w:val="24"/>
      <w:lang w:eastAsia="es-ES"/>
    </w:rPr>
  </w:style>
  <w:style w:type="paragraph" w:styleId="Textonotaalfinal">
    <w:name w:val="endnote text"/>
    <w:basedOn w:val="Normal"/>
    <w:link w:val="TextonotaalfinalCar"/>
    <w:rsid w:val="000271FC"/>
    <w:rPr>
      <w:rFonts w:ascii="Cambria" w:hAnsi="Cambria"/>
      <w:sz w:val="20"/>
      <w:szCs w:val="20"/>
      <w:lang w:val="x-none" w:eastAsia="x-none"/>
    </w:rPr>
  </w:style>
  <w:style w:type="character" w:customStyle="1" w:styleId="TextonotaalfinalCar">
    <w:name w:val="Texto nota al final Car"/>
    <w:link w:val="Textonotaalfinal"/>
    <w:rsid w:val="000271FC"/>
    <w:rPr>
      <w:rFonts w:ascii="Cambria" w:eastAsia="Times New Roman" w:hAnsi="Cambria" w:cs="Times New Roman"/>
      <w:sz w:val="20"/>
      <w:szCs w:val="20"/>
      <w:lang w:val="x-none" w:eastAsia="x-none"/>
    </w:rPr>
  </w:style>
  <w:style w:type="paragraph" w:styleId="Ttulo">
    <w:name w:val="Title"/>
    <w:basedOn w:val="Normal"/>
    <w:next w:val="Normal"/>
    <w:link w:val="TtuloCar"/>
    <w:uiPriority w:val="99"/>
    <w:qFormat/>
    <w:rsid w:val="000271FC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TtuloCar">
    <w:name w:val="Título Car"/>
    <w:link w:val="Ttulo"/>
    <w:uiPriority w:val="99"/>
    <w:rsid w:val="000271FC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character" w:customStyle="1" w:styleId="Ttulo1Car">
    <w:name w:val="Título 1 Car"/>
    <w:link w:val="Ttulo1"/>
    <w:rsid w:val="000271FC"/>
    <w:rPr>
      <w:rFonts w:ascii="Garamond" w:eastAsia="Times New Roman" w:hAnsi="Garamond" w:cs="Times New Roman"/>
      <w:b/>
      <w:bCs/>
      <w:caps/>
      <w:kern w:val="32"/>
      <w:sz w:val="36"/>
      <w:szCs w:val="36"/>
      <w:lang w:val="x-none" w:eastAsia="x-none"/>
    </w:rPr>
  </w:style>
  <w:style w:type="character" w:customStyle="1" w:styleId="Ttulo2Car">
    <w:name w:val="Título 2 Car"/>
    <w:basedOn w:val="Fuentedeprrafopredeter"/>
    <w:link w:val="Ttulo2"/>
    <w:rsid w:val="000271FC"/>
    <w:rPr>
      <w:rFonts w:ascii="Garamond" w:eastAsia="Times New Roman" w:hAnsi="Garamond" w:cs="Arial"/>
      <w:b/>
      <w:bCs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link w:val="Ttulo3"/>
    <w:rsid w:val="000271FC"/>
    <w:rPr>
      <w:rFonts w:ascii="Garamond" w:eastAsia="Times New Roman" w:hAnsi="Garamond" w:cs="Arial"/>
      <w:b/>
      <w:i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0271FC"/>
    <w:rPr>
      <w:rFonts w:ascii="Garamond" w:eastAsia="Times New Roman" w:hAnsi="Garamond" w:cs="Arial"/>
      <w:b/>
      <w:bCs/>
      <w:iCs/>
      <w:sz w:val="26"/>
      <w:szCs w:val="28"/>
      <w:lang w:eastAsia="es-ES"/>
    </w:rPr>
  </w:style>
  <w:style w:type="character" w:customStyle="1" w:styleId="Ttulo5Car">
    <w:name w:val="Título 5 Car"/>
    <w:link w:val="Ttulo5"/>
    <w:rsid w:val="000271FC"/>
    <w:rPr>
      <w:rFonts w:ascii="Garamond" w:eastAsia="Times New Roman" w:hAnsi="Garamond" w:cs="Times New Roman"/>
      <w:bCs/>
      <w:i/>
      <w:iCs/>
      <w:sz w:val="24"/>
      <w:szCs w:val="26"/>
      <w:lang w:eastAsia="es-ES"/>
    </w:rPr>
  </w:style>
  <w:style w:type="character" w:customStyle="1" w:styleId="Ttulo6Car">
    <w:name w:val="Título 6 Car"/>
    <w:basedOn w:val="Fuentedeprrafopredeter"/>
    <w:link w:val="Ttulo6"/>
    <w:rsid w:val="000271FC"/>
    <w:rPr>
      <w:rFonts w:ascii="Garamond" w:eastAsia="Times New Roman" w:hAnsi="Garamond" w:cs="Times New Roman"/>
      <w:bCs/>
      <w:i/>
      <w:sz w:val="26"/>
      <w:lang w:eastAsia="es-ES"/>
    </w:rPr>
  </w:style>
  <w:style w:type="paragraph" w:customStyle="1" w:styleId="titulonivel2">
    <w:name w:val="titulonivel2"/>
    <w:basedOn w:val="Normal"/>
    <w:rsid w:val="000271FC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Tsnormal">
    <w:name w:val="Ts normal"/>
    <w:basedOn w:val="Normal"/>
    <w:rsid w:val="000271FC"/>
    <w:pPr>
      <w:spacing w:line="300" w:lineRule="atLeast"/>
      <w:ind w:firstLine="709"/>
    </w:pPr>
    <w:rPr>
      <w:rFonts w:cs="Cambria"/>
      <w:i/>
      <w:sz w:val="22"/>
      <w:szCs w:val="20"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11/relationships/people" Target="people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j.arquero@alumnos.upm.es</dc:creator>
  <cp:keywords/>
  <dc:description/>
  <cp:lastModifiedBy>j.arquero@alumnos.upm.es</cp:lastModifiedBy>
  <cp:revision>4</cp:revision>
  <cp:lastPrinted>2022-03-18T09:34:00Z</cp:lastPrinted>
  <dcterms:created xsi:type="dcterms:W3CDTF">2022-03-18T08:05:00Z</dcterms:created>
  <dcterms:modified xsi:type="dcterms:W3CDTF">2022-03-18T09:40:00Z</dcterms:modified>
</cp:coreProperties>
</file>